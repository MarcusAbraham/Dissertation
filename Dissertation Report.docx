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5743" w14:textId="3BC1CCD2" w:rsidR="0072314B" w:rsidRPr="005D06E3" w:rsidRDefault="0072314B" w:rsidP="0072314B">
      <w:pPr>
        <w:jc w:val="center"/>
        <w:rPr>
          <w:rFonts w:ascii="Times New Roman" w:hAnsi="Times New Roman" w:cs="Times New Roman"/>
          <w:sz w:val="36"/>
          <w:szCs w:val="36"/>
        </w:rPr>
      </w:pPr>
      <w:r w:rsidRPr="005D06E3">
        <w:rPr>
          <w:rFonts w:ascii="Times New Roman" w:hAnsi="Times New Roman" w:cs="Times New Roman"/>
          <w:sz w:val="36"/>
          <w:szCs w:val="36"/>
        </w:rPr>
        <w:t>CT</w:t>
      </w:r>
      <w:r w:rsidR="000E4526" w:rsidRPr="005D06E3">
        <w:rPr>
          <w:rFonts w:ascii="Times New Roman" w:hAnsi="Times New Roman" w:cs="Times New Roman"/>
          <w:sz w:val="36"/>
          <w:szCs w:val="36"/>
        </w:rPr>
        <w:t>6039</w:t>
      </w:r>
      <w:r w:rsidRPr="005D06E3">
        <w:rPr>
          <w:rFonts w:ascii="Times New Roman" w:hAnsi="Times New Roman" w:cs="Times New Roman"/>
          <w:sz w:val="36"/>
          <w:szCs w:val="36"/>
        </w:rPr>
        <w:t xml:space="preserve"> </w:t>
      </w:r>
      <w:r w:rsidR="00900BB8" w:rsidRPr="005D06E3">
        <w:rPr>
          <w:rFonts w:ascii="Times New Roman" w:hAnsi="Times New Roman" w:cs="Times New Roman"/>
          <w:sz w:val="36"/>
          <w:szCs w:val="36"/>
        </w:rPr>
        <w:t>Dissertation</w:t>
      </w:r>
    </w:p>
    <w:p w14:paraId="01BBED1A" w14:textId="77777777" w:rsidR="0072314B" w:rsidRPr="005D06E3" w:rsidRDefault="0072314B" w:rsidP="0072314B">
      <w:pPr>
        <w:rPr>
          <w:rFonts w:ascii="Times New Roman" w:hAnsi="Times New Roman" w:cs="Times New Roman"/>
          <w:sz w:val="28"/>
          <w:szCs w:val="28"/>
        </w:rPr>
      </w:pPr>
    </w:p>
    <w:p w14:paraId="2972C0C3" w14:textId="77777777" w:rsidR="00AD780E" w:rsidRPr="005D06E3" w:rsidRDefault="00AD780E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83A9AE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114AA2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691233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EC1734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242F637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EC6B07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D2DD97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8B8881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1007B82" w14:textId="77777777" w:rsidR="0072314B" w:rsidRPr="005D06E3" w:rsidRDefault="0072314B" w:rsidP="0072314B">
      <w:pPr>
        <w:rPr>
          <w:rFonts w:ascii="Times New Roman" w:hAnsi="Times New Roman" w:cs="Times New Roman"/>
          <w:sz w:val="28"/>
          <w:szCs w:val="28"/>
        </w:rPr>
      </w:pPr>
    </w:p>
    <w:p w14:paraId="7A8EEF02" w14:textId="77777777" w:rsidR="0072314B" w:rsidRPr="005D06E3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6E3">
        <w:rPr>
          <w:rFonts w:ascii="Times New Roman" w:hAnsi="Times New Roman" w:cs="Times New Roman"/>
          <w:sz w:val="28"/>
          <w:szCs w:val="28"/>
        </w:rPr>
        <w:t>Student Name: Marcus Abraham</w:t>
      </w:r>
    </w:p>
    <w:p w14:paraId="58741630" w14:textId="77777777" w:rsidR="0072314B" w:rsidRPr="005D06E3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6E3">
        <w:rPr>
          <w:rFonts w:ascii="Times New Roman" w:hAnsi="Times New Roman" w:cs="Times New Roman"/>
          <w:sz w:val="28"/>
          <w:szCs w:val="28"/>
        </w:rPr>
        <w:t>Student Number: s4203822</w:t>
      </w:r>
    </w:p>
    <w:p w14:paraId="78841004" w14:textId="77777777" w:rsidR="0072314B" w:rsidRPr="005D06E3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6E3">
        <w:rPr>
          <w:rFonts w:ascii="Times New Roman" w:hAnsi="Times New Roman" w:cs="Times New Roman"/>
          <w:sz w:val="28"/>
          <w:szCs w:val="28"/>
        </w:rPr>
        <w:t>Course: Computer Science</w:t>
      </w:r>
    </w:p>
    <w:p w14:paraId="7D676ED2" w14:textId="37A45E21" w:rsidR="0072314B" w:rsidRPr="005D06E3" w:rsidRDefault="0072314B" w:rsidP="0072314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6E3">
        <w:rPr>
          <w:rFonts w:ascii="Times New Roman" w:hAnsi="Times New Roman" w:cs="Times New Roman"/>
          <w:sz w:val="28"/>
          <w:szCs w:val="28"/>
        </w:rPr>
        <w:t xml:space="preserve">Submission Date: </w:t>
      </w:r>
      <w:r w:rsidR="000C7A15" w:rsidRPr="005D06E3">
        <w:rPr>
          <w:rFonts w:ascii="Times New Roman" w:hAnsi="Times New Roman" w:cs="Times New Roman"/>
          <w:sz w:val="28"/>
          <w:szCs w:val="28"/>
        </w:rPr>
        <w:t>XX</w:t>
      </w:r>
      <w:r w:rsidR="007807F2" w:rsidRPr="005D06E3">
        <w:rPr>
          <w:rFonts w:ascii="Times New Roman" w:hAnsi="Times New Roman" w:cs="Times New Roman"/>
          <w:sz w:val="28"/>
          <w:szCs w:val="28"/>
        </w:rPr>
        <w:t xml:space="preserve"> </w:t>
      </w:r>
      <w:r w:rsidR="005F2C11" w:rsidRPr="005D06E3">
        <w:rPr>
          <w:rFonts w:ascii="Times New Roman" w:hAnsi="Times New Roman" w:cs="Times New Roman"/>
          <w:sz w:val="28"/>
          <w:szCs w:val="28"/>
        </w:rPr>
        <w:t>XXX</w:t>
      </w:r>
      <w:r w:rsidRPr="005D06E3">
        <w:rPr>
          <w:rFonts w:ascii="Times New Roman" w:hAnsi="Times New Roman" w:cs="Times New Roman"/>
          <w:sz w:val="28"/>
          <w:szCs w:val="28"/>
        </w:rPr>
        <w:t xml:space="preserve"> 202</w:t>
      </w:r>
      <w:r w:rsidR="00E83E8F" w:rsidRPr="005D06E3">
        <w:rPr>
          <w:rFonts w:ascii="Times New Roman" w:hAnsi="Times New Roman" w:cs="Times New Roman"/>
          <w:sz w:val="28"/>
          <w:szCs w:val="28"/>
        </w:rPr>
        <w:t>4</w:t>
      </w:r>
    </w:p>
    <w:p w14:paraId="04137AC9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5A144F" w14:textId="77777777" w:rsidR="0072314B" w:rsidRPr="005D06E3" w:rsidRDefault="0072314B" w:rsidP="0072314B">
      <w:pPr>
        <w:rPr>
          <w:rFonts w:ascii="Times New Roman" w:hAnsi="Times New Roman" w:cs="Times New Roman"/>
          <w:sz w:val="28"/>
          <w:szCs w:val="28"/>
        </w:rPr>
      </w:pPr>
    </w:p>
    <w:p w14:paraId="6CCA09BE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49F5C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C23E19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D52F55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859916" w14:textId="77777777" w:rsidR="0072314B" w:rsidRPr="005D06E3" w:rsidRDefault="0072314B" w:rsidP="00723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4EA63A" w14:textId="77777777" w:rsidR="0072314B" w:rsidRPr="005D06E3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0D4BD29E" w14:textId="77777777" w:rsidR="0072314B" w:rsidRPr="005D06E3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30DBBF2E" w14:textId="77777777" w:rsidR="0072314B" w:rsidRPr="005D06E3" w:rsidRDefault="0072314B" w:rsidP="0072314B">
      <w:pPr>
        <w:rPr>
          <w:rFonts w:ascii="Times New Roman" w:hAnsi="Times New Roman" w:cs="Times New Roman"/>
          <w:sz w:val="36"/>
          <w:szCs w:val="36"/>
        </w:rPr>
      </w:pPr>
    </w:p>
    <w:p w14:paraId="794221FF" w14:textId="77777777" w:rsidR="0072314B" w:rsidRPr="005D06E3" w:rsidRDefault="0072314B" w:rsidP="0072314B">
      <w:pPr>
        <w:jc w:val="center"/>
        <w:rPr>
          <w:rFonts w:ascii="Times New Roman" w:hAnsi="Times New Roman" w:cs="Times New Roman"/>
          <w:sz w:val="36"/>
          <w:szCs w:val="36"/>
        </w:rPr>
      </w:pPr>
      <w:r w:rsidRPr="005D06E3">
        <w:rPr>
          <w:rFonts w:ascii="Times New Roman" w:hAnsi="Times New Roman" w:cs="Times New Roman"/>
          <w:sz w:val="36"/>
          <w:szCs w:val="36"/>
        </w:rPr>
        <w:t>University of Gloucestershire</w:t>
      </w:r>
    </w:p>
    <w:sdt>
      <w:sdtPr>
        <w:rPr>
          <w:rFonts w:ascii="Times New Roman" w:hAnsi="Times New Roman" w:cs="Times New Roman"/>
        </w:rPr>
        <w:id w:val="-107720654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7A77D251" w14:textId="1AFF9237" w:rsidR="005E4427" w:rsidRPr="001260B3" w:rsidRDefault="005E4427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1260B3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56AE9872" w14:textId="66EFA9B2" w:rsidR="0096481D" w:rsidRDefault="005E442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 w:rsidRPr="005D06E3">
            <w:rPr>
              <w:rFonts w:ascii="Times New Roman" w:hAnsi="Times New Roman" w:cs="Times New Roman"/>
            </w:rPr>
            <w:fldChar w:fldCharType="begin"/>
          </w:r>
          <w:r w:rsidRPr="005D06E3">
            <w:rPr>
              <w:rFonts w:ascii="Times New Roman" w:hAnsi="Times New Roman" w:cs="Times New Roman"/>
            </w:rPr>
            <w:instrText xml:space="preserve"> TOC \o "1-3" \h \z \u </w:instrText>
          </w:r>
          <w:r w:rsidRPr="005D06E3">
            <w:rPr>
              <w:rFonts w:ascii="Times New Roman" w:hAnsi="Times New Roman" w:cs="Times New Roman"/>
            </w:rPr>
            <w:fldChar w:fldCharType="separate"/>
          </w:r>
          <w:hyperlink w:anchor="_Toc137939224" w:history="1">
            <w:r w:rsidR="0096481D"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Abstract</w:t>
            </w:r>
            <w:r w:rsidR="0096481D">
              <w:rPr>
                <w:noProof/>
                <w:webHidden/>
              </w:rPr>
              <w:tab/>
            </w:r>
            <w:r w:rsidR="0096481D">
              <w:rPr>
                <w:noProof/>
                <w:webHidden/>
              </w:rPr>
              <w:fldChar w:fldCharType="begin"/>
            </w:r>
            <w:r w:rsidR="0096481D">
              <w:rPr>
                <w:noProof/>
                <w:webHidden/>
              </w:rPr>
              <w:instrText xml:space="preserve"> PAGEREF _Toc137939224 \h </w:instrText>
            </w:r>
            <w:r w:rsidR="0096481D">
              <w:rPr>
                <w:noProof/>
                <w:webHidden/>
              </w:rPr>
            </w:r>
            <w:r w:rsidR="0096481D">
              <w:rPr>
                <w:noProof/>
                <w:webHidden/>
              </w:rPr>
              <w:fldChar w:fldCharType="separate"/>
            </w:r>
            <w:r w:rsidR="0096481D">
              <w:rPr>
                <w:noProof/>
                <w:webHidden/>
              </w:rPr>
              <w:t>2</w:t>
            </w:r>
            <w:r w:rsidR="0096481D">
              <w:rPr>
                <w:noProof/>
                <w:webHidden/>
              </w:rPr>
              <w:fldChar w:fldCharType="end"/>
            </w:r>
          </w:hyperlink>
        </w:p>
        <w:p w14:paraId="031B33C5" w14:textId="295A19B6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25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C4B0" w14:textId="77B122E9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26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6FA7" w14:textId="0C3C9CC8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27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30BD" w14:textId="2CE4678A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28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 Dataset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78B0" w14:textId="60DCD02A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29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 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7A9FD" w14:textId="6E9FB972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0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135A2" w14:textId="1A32BE8F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1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 Evaluation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892D" w14:textId="211612E2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2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Data Pre-processing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70F9" w14:textId="5D4AD524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3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AA0A" w14:textId="0CB34FAB" w:rsidR="0096481D" w:rsidRDefault="0096481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4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5.2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3A92" w14:textId="665DC049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5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FACF6" w14:textId="54C7B95C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6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B1C80" w14:textId="4311CAAE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7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1511D" w14:textId="50DC98D4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8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8D9E" w14:textId="6EC98189" w:rsidR="0096481D" w:rsidRDefault="0096481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37939239" w:history="1">
            <w:r w:rsidRPr="00DB02B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_Toc137939239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6FE0" w14:textId="4472B632" w:rsidR="005E4427" w:rsidRPr="005D06E3" w:rsidRDefault="005E4427">
          <w:pPr>
            <w:rPr>
              <w:rFonts w:ascii="Times New Roman" w:hAnsi="Times New Roman" w:cs="Times New Roman"/>
            </w:rPr>
          </w:pPr>
          <w:r w:rsidRPr="005D06E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7394EFD" w14:textId="77777777" w:rsidR="00B32576" w:rsidRPr="005D06E3" w:rsidRDefault="00B32576">
      <w:pPr>
        <w:rPr>
          <w:rFonts w:ascii="Times New Roman" w:hAnsi="Times New Roman" w:cs="Times New Roman"/>
        </w:rPr>
      </w:pPr>
    </w:p>
    <w:p w14:paraId="6B358521" w14:textId="3FB7380A" w:rsidR="00B32576" w:rsidRPr="005D06E3" w:rsidRDefault="00CB6F8A" w:rsidP="00CB6F8A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0" w:name="_Toc137939224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1. </w:t>
      </w:r>
      <w:r w:rsidR="00B32576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Abstract</w:t>
      </w:r>
      <w:bookmarkEnd w:id="0"/>
    </w:p>
    <w:p w14:paraId="282846FA" w14:textId="77777777" w:rsidR="00B32576" w:rsidRPr="005D06E3" w:rsidRDefault="00B32576">
      <w:pPr>
        <w:rPr>
          <w:rFonts w:ascii="Times New Roman" w:hAnsi="Times New Roman" w:cs="Times New Roman"/>
        </w:rPr>
      </w:pPr>
    </w:p>
    <w:p w14:paraId="057D84D7" w14:textId="77777777" w:rsidR="00B32576" w:rsidRPr="005D06E3" w:rsidRDefault="00B32576">
      <w:pPr>
        <w:rPr>
          <w:rFonts w:ascii="Times New Roman" w:hAnsi="Times New Roman" w:cs="Times New Roman"/>
        </w:rPr>
      </w:pPr>
    </w:p>
    <w:p w14:paraId="6D9AD91B" w14:textId="2C78BF42" w:rsidR="00B32576" w:rsidRPr="005D06E3" w:rsidRDefault="00DE11C8" w:rsidP="00EB602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" w:name="_Toc137939225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2. </w:t>
      </w:r>
      <w:r w:rsidR="00B32576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Introduction</w:t>
      </w:r>
      <w:bookmarkEnd w:id="1"/>
    </w:p>
    <w:p w14:paraId="18C7C64A" w14:textId="77777777" w:rsidR="00B32576" w:rsidRPr="005D06E3" w:rsidRDefault="00B32576">
      <w:pPr>
        <w:rPr>
          <w:rFonts w:ascii="Times New Roman" w:hAnsi="Times New Roman" w:cs="Times New Roman"/>
        </w:rPr>
      </w:pPr>
    </w:p>
    <w:p w14:paraId="634B5F4A" w14:textId="77777777" w:rsidR="00131D90" w:rsidRPr="005D06E3" w:rsidRDefault="00131D90">
      <w:pPr>
        <w:rPr>
          <w:rFonts w:ascii="Times New Roman" w:hAnsi="Times New Roman" w:cs="Times New Roman"/>
        </w:rPr>
      </w:pPr>
    </w:p>
    <w:p w14:paraId="6B536465" w14:textId="7D4938B8" w:rsidR="00131D90" w:rsidRPr="005D06E3" w:rsidRDefault="002F2828" w:rsidP="00131D90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2" w:name="_Toc137939226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3</w:t>
      </w:r>
      <w:r w:rsidR="00131D90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="00131D90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Literature Review</w:t>
      </w:r>
      <w:bookmarkEnd w:id="2"/>
    </w:p>
    <w:p w14:paraId="00A54586" w14:textId="77777777" w:rsidR="00131D90" w:rsidRPr="005D06E3" w:rsidRDefault="00131D90">
      <w:pPr>
        <w:rPr>
          <w:rFonts w:ascii="Times New Roman" w:hAnsi="Times New Roman" w:cs="Times New Roman"/>
        </w:rPr>
      </w:pPr>
    </w:p>
    <w:p w14:paraId="33929BC2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36CF52DA" w14:textId="7C97D8E6" w:rsidR="002F2828" w:rsidRPr="005D06E3" w:rsidRDefault="002F2828" w:rsidP="002F2828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3" w:name="_Toc137939227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4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Methodology</w:t>
      </w:r>
      <w:bookmarkEnd w:id="3"/>
    </w:p>
    <w:p w14:paraId="12E358B8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267DBC68" w14:textId="3A877588" w:rsidR="002F2828" w:rsidRPr="005D06E3" w:rsidRDefault="002F2828" w:rsidP="00FD68B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939228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Dataset Collection</w:t>
      </w:r>
      <w:bookmarkEnd w:id="4"/>
    </w:p>
    <w:p w14:paraId="26336839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2F4E0C72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27515AA3" w14:textId="489AC845" w:rsidR="002F2828" w:rsidRPr="005D06E3" w:rsidRDefault="002F2828" w:rsidP="000A7662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7939229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4.2 Feature Selection</w:t>
      </w:r>
      <w:bookmarkEnd w:id="5"/>
    </w:p>
    <w:p w14:paraId="1A9CF06E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1E19C657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6352894C" w14:textId="0A061164" w:rsidR="002F2828" w:rsidRPr="005D06E3" w:rsidRDefault="002F2828" w:rsidP="00801D4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7939230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4.3 Techniques</w:t>
      </w:r>
      <w:bookmarkEnd w:id="6"/>
    </w:p>
    <w:p w14:paraId="019F0E4D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30D358B8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7DCF2A5D" w14:textId="47F4754C" w:rsidR="002F2828" w:rsidRPr="005D06E3" w:rsidRDefault="002F2828" w:rsidP="00D97116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939231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4.4 Evaluation Metrics</w:t>
      </w:r>
      <w:bookmarkEnd w:id="7"/>
    </w:p>
    <w:p w14:paraId="39EF2791" w14:textId="77777777" w:rsidR="00F841C4" w:rsidRPr="005D06E3" w:rsidRDefault="00F841C4">
      <w:pPr>
        <w:rPr>
          <w:rFonts w:ascii="Times New Roman" w:hAnsi="Times New Roman" w:cs="Times New Roman"/>
        </w:rPr>
      </w:pPr>
    </w:p>
    <w:p w14:paraId="19DD1898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74EA5D14" w14:textId="569852C1" w:rsidR="002F2828" w:rsidRPr="005D06E3" w:rsidRDefault="00C3721C" w:rsidP="002F2828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8" w:name="_Toc137939232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5</w:t>
      </w:r>
      <w:r w:rsidR="002F2828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="000478F5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Data Pre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-</w:t>
      </w:r>
      <w:r w:rsidR="000478F5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processing &amp; Analysis</w:t>
      </w:r>
      <w:bookmarkEnd w:id="8"/>
    </w:p>
    <w:p w14:paraId="2BCD0FF8" w14:textId="77777777" w:rsidR="002F2828" w:rsidRPr="005D06E3" w:rsidRDefault="002F2828">
      <w:pPr>
        <w:rPr>
          <w:rFonts w:ascii="Times New Roman" w:hAnsi="Times New Roman" w:cs="Times New Roman"/>
        </w:rPr>
      </w:pPr>
    </w:p>
    <w:p w14:paraId="5349CDEF" w14:textId="42767CA3" w:rsidR="00E92332" w:rsidRPr="005D06E3" w:rsidRDefault="00C3721C" w:rsidP="0003576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7939233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Pre-processing</w:t>
      </w:r>
      <w:bookmarkEnd w:id="9"/>
    </w:p>
    <w:p w14:paraId="462183FF" w14:textId="77777777" w:rsidR="00623A56" w:rsidRPr="005D06E3" w:rsidRDefault="00623A56">
      <w:pPr>
        <w:rPr>
          <w:rFonts w:ascii="Times New Roman" w:hAnsi="Times New Roman" w:cs="Times New Roman"/>
          <w:sz w:val="24"/>
          <w:szCs w:val="24"/>
        </w:rPr>
      </w:pPr>
    </w:p>
    <w:p w14:paraId="1853DD56" w14:textId="77777777" w:rsidR="00792D75" w:rsidRPr="005D06E3" w:rsidRDefault="00792D75">
      <w:pPr>
        <w:rPr>
          <w:rFonts w:ascii="Times New Roman" w:hAnsi="Times New Roman" w:cs="Times New Roman"/>
          <w:sz w:val="24"/>
          <w:szCs w:val="24"/>
        </w:rPr>
      </w:pPr>
    </w:p>
    <w:p w14:paraId="10217C03" w14:textId="70626E30" w:rsidR="00792D75" w:rsidRPr="005D06E3" w:rsidRDefault="00792D75" w:rsidP="0003576E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939234"/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5.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5D06E3">
        <w:rPr>
          <w:rFonts w:ascii="Times New Roman" w:hAnsi="Times New Roman" w:cs="Times New Roman"/>
          <w:b/>
          <w:bCs/>
          <w:color w:val="auto"/>
          <w:sz w:val="28"/>
          <w:szCs w:val="28"/>
        </w:rPr>
        <w:t>Analysis</w:t>
      </w:r>
      <w:bookmarkEnd w:id="10"/>
    </w:p>
    <w:p w14:paraId="49BBCFEE" w14:textId="77777777" w:rsidR="0003576E" w:rsidRPr="005D06E3" w:rsidRDefault="0003576E" w:rsidP="00792D75">
      <w:pPr>
        <w:rPr>
          <w:rFonts w:ascii="Times New Roman" w:hAnsi="Times New Roman" w:cs="Times New Roman"/>
          <w:sz w:val="28"/>
          <w:szCs w:val="28"/>
        </w:rPr>
      </w:pPr>
    </w:p>
    <w:p w14:paraId="2C95F6C6" w14:textId="77777777" w:rsidR="0003576E" w:rsidRPr="005D06E3" w:rsidRDefault="0003576E" w:rsidP="00792D75">
      <w:pPr>
        <w:rPr>
          <w:rFonts w:ascii="Times New Roman" w:hAnsi="Times New Roman" w:cs="Times New Roman"/>
          <w:sz w:val="28"/>
          <w:szCs w:val="28"/>
        </w:rPr>
      </w:pPr>
    </w:p>
    <w:p w14:paraId="58C303D0" w14:textId="3023FD7E" w:rsidR="00BD6AD6" w:rsidRPr="005D06E3" w:rsidRDefault="00BD6AD6" w:rsidP="00BD6AD6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1" w:name="_Toc137939235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6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="00377351"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Model Development</w:t>
      </w:r>
      <w:bookmarkEnd w:id="11"/>
    </w:p>
    <w:p w14:paraId="2796BD8F" w14:textId="77777777" w:rsidR="00792D75" w:rsidRPr="005D06E3" w:rsidRDefault="00792D75">
      <w:pPr>
        <w:rPr>
          <w:rFonts w:ascii="Times New Roman" w:hAnsi="Times New Roman" w:cs="Times New Roman"/>
          <w:sz w:val="24"/>
          <w:szCs w:val="24"/>
        </w:rPr>
      </w:pPr>
    </w:p>
    <w:p w14:paraId="034E5226" w14:textId="77777777" w:rsidR="00792D75" w:rsidRPr="005D06E3" w:rsidRDefault="00792D75">
      <w:pPr>
        <w:rPr>
          <w:rFonts w:ascii="Times New Roman" w:hAnsi="Times New Roman" w:cs="Times New Roman"/>
          <w:sz w:val="24"/>
          <w:szCs w:val="24"/>
        </w:rPr>
      </w:pPr>
    </w:p>
    <w:p w14:paraId="1EB8C919" w14:textId="203D3C0C" w:rsidR="00BC776B" w:rsidRPr="005D06E3" w:rsidRDefault="00BC776B" w:rsidP="00BC776B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2" w:name="_Toc137939236"/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7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Evaluation</w:t>
      </w:r>
      <w:bookmarkEnd w:id="12"/>
    </w:p>
    <w:p w14:paraId="44795295" w14:textId="77777777" w:rsidR="00792D75" w:rsidRPr="005D06E3" w:rsidRDefault="00792D75">
      <w:pPr>
        <w:rPr>
          <w:rFonts w:ascii="Times New Roman" w:hAnsi="Times New Roman" w:cs="Times New Roman"/>
          <w:sz w:val="24"/>
          <w:szCs w:val="24"/>
        </w:rPr>
      </w:pPr>
    </w:p>
    <w:p w14:paraId="30BDCA6D" w14:textId="77777777" w:rsidR="00792D75" w:rsidRDefault="00792D75">
      <w:pPr>
        <w:rPr>
          <w:rFonts w:ascii="Times New Roman" w:hAnsi="Times New Roman" w:cs="Times New Roman"/>
          <w:sz w:val="24"/>
          <w:szCs w:val="24"/>
        </w:rPr>
      </w:pPr>
    </w:p>
    <w:p w14:paraId="10952D43" w14:textId="54353472" w:rsidR="007A39F5" w:rsidRPr="005D06E3" w:rsidRDefault="007A39F5" w:rsidP="007A39F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3" w:name="_Toc137939237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8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Conclusion</w:t>
      </w:r>
      <w:bookmarkEnd w:id="13"/>
    </w:p>
    <w:p w14:paraId="0110C3F1" w14:textId="77777777" w:rsidR="00D85DE5" w:rsidRDefault="00D85DE5">
      <w:pPr>
        <w:rPr>
          <w:rFonts w:ascii="Times New Roman" w:hAnsi="Times New Roman" w:cs="Times New Roman"/>
          <w:sz w:val="24"/>
          <w:szCs w:val="24"/>
        </w:rPr>
      </w:pPr>
    </w:p>
    <w:p w14:paraId="1056526D" w14:textId="77777777" w:rsidR="00C221E3" w:rsidRDefault="00C221E3">
      <w:pPr>
        <w:rPr>
          <w:rFonts w:ascii="Times New Roman" w:hAnsi="Times New Roman" w:cs="Times New Roman"/>
          <w:sz w:val="24"/>
          <w:szCs w:val="24"/>
        </w:rPr>
      </w:pPr>
    </w:p>
    <w:p w14:paraId="2CEBB30E" w14:textId="2B2FB90B" w:rsidR="00C221E3" w:rsidRPr="005D06E3" w:rsidRDefault="00C221E3" w:rsidP="00C221E3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4" w:name="_Toc137939238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9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References</w:t>
      </w:r>
      <w:bookmarkEnd w:id="14"/>
    </w:p>
    <w:p w14:paraId="7F1A3EE4" w14:textId="77777777" w:rsidR="00C221E3" w:rsidRDefault="00C221E3">
      <w:pPr>
        <w:rPr>
          <w:rFonts w:ascii="Times New Roman" w:hAnsi="Times New Roman" w:cs="Times New Roman"/>
          <w:sz w:val="24"/>
          <w:szCs w:val="24"/>
        </w:rPr>
      </w:pPr>
    </w:p>
    <w:p w14:paraId="40E82C75" w14:textId="77777777" w:rsidR="00C221E3" w:rsidRDefault="00C221E3">
      <w:pPr>
        <w:rPr>
          <w:rFonts w:ascii="Times New Roman" w:hAnsi="Times New Roman" w:cs="Times New Roman"/>
          <w:sz w:val="24"/>
          <w:szCs w:val="24"/>
        </w:rPr>
      </w:pPr>
    </w:p>
    <w:p w14:paraId="726A0CE4" w14:textId="5B85E79C" w:rsidR="00C221E3" w:rsidRPr="005D06E3" w:rsidRDefault="00C221E3" w:rsidP="00C221E3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bookmarkStart w:id="15" w:name="_Toc137939239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10</w:t>
      </w:r>
      <w:r w:rsidRPr="005D06E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Appendix</w:t>
      </w:r>
      <w:bookmarkEnd w:id="15"/>
    </w:p>
    <w:p w14:paraId="2B7BBBE0" w14:textId="77777777" w:rsidR="00C221E3" w:rsidRDefault="00C221E3">
      <w:pPr>
        <w:rPr>
          <w:rFonts w:ascii="Times New Roman" w:hAnsi="Times New Roman" w:cs="Times New Roman"/>
          <w:sz w:val="24"/>
          <w:szCs w:val="24"/>
        </w:rPr>
      </w:pPr>
    </w:p>
    <w:p w14:paraId="5C8255C5" w14:textId="77777777" w:rsidR="00C221E3" w:rsidRDefault="00C221E3">
      <w:pPr>
        <w:rPr>
          <w:rFonts w:ascii="Times New Roman" w:hAnsi="Times New Roman" w:cs="Times New Roman"/>
          <w:sz w:val="24"/>
          <w:szCs w:val="24"/>
        </w:rPr>
      </w:pPr>
    </w:p>
    <w:p w14:paraId="0B4BB4F7" w14:textId="77777777" w:rsidR="00C221E3" w:rsidRPr="005D06E3" w:rsidRDefault="00C221E3">
      <w:pPr>
        <w:rPr>
          <w:rFonts w:ascii="Times New Roman" w:hAnsi="Times New Roman" w:cs="Times New Roman"/>
          <w:sz w:val="24"/>
          <w:szCs w:val="24"/>
        </w:rPr>
      </w:pPr>
    </w:p>
    <w:sectPr w:rsidR="00C221E3" w:rsidRPr="005D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F1"/>
    <w:rsid w:val="0003576E"/>
    <w:rsid w:val="000478F5"/>
    <w:rsid w:val="000952CE"/>
    <w:rsid w:val="000A7662"/>
    <w:rsid w:val="000C7A15"/>
    <w:rsid w:val="000E4526"/>
    <w:rsid w:val="001260B3"/>
    <w:rsid w:val="00131D90"/>
    <w:rsid w:val="002B6F34"/>
    <w:rsid w:val="002C6743"/>
    <w:rsid w:val="002F2828"/>
    <w:rsid w:val="00377351"/>
    <w:rsid w:val="003C1E60"/>
    <w:rsid w:val="005730A3"/>
    <w:rsid w:val="005D06E3"/>
    <w:rsid w:val="005E4427"/>
    <w:rsid w:val="005F2C11"/>
    <w:rsid w:val="00623A56"/>
    <w:rsid w:val="0072314B"/>
    <w:rsid w:val="00752429"/>
    <w:rsid w:val="00777ED0"/>
    <w:rsid w:val="007807F2"/>
    <w:rsid w:val="00792D75"/>
    <w:rsid w:val="007A39F5"/>
    <w:rsid w:val="00801D41"/>
    <w:rsid w:val="00827C5E"/>
    <w:rsid w:val="008D7679"/>
    <w:rsid w:val="00900BB8"/>
    <w:rsid w:val="00944744"/>
    <w:rsid w:val="0096481D"/>
    <w:rsid w:val="009C18E0"/>
    <w:rsid w:val="00AD780E"/>
    <w:rsid w:val="00B32576"/>
    <w:rsid w:val="00B801E9"/>
    <w:rsid w:val="00B9480E"/>
    <w:rsid w:val="00BC51F1"/>
    <w:rsid w:val="00BC776B"/>
    <w:rsid w:val="00BD6AD6"/>
    <w:rsid w:val="00C221E3"/>
    <w:rsid w:val="00C3721C"/>
    <w:rsid w:val="00CB6F8A"/>
    <w:rsid w:val="00D0345D"/>
    <w:rsid w:val="00D762A8"/>
    <w:rsid w:val="00D85DE5"/>
    <w:rsid w:val="00D97116"/>
    <w:rsid w:val="00DD61DC"/>
    <w:rsid w:val="00DE11C8"/>
    <w:rsid w:val="00E41CAF"/>
    <w:rsid w:val="00E83E8F"/>
    <w:rsid w:val="00E92332"/>
    <w:rsid w:val="00EB6022"/>
    <w:rsid w:val="00F6098F"/>
    <w:rsid w:val="00F60C99"/>
    <w:rsid w:val="00F841C4"/>
    <w:rsid w:val="00FD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C2926"/>
  <w15:chartTrackingRefBased/>
  <w15:docId w15:val="{C855E463-AFF2-4DE5-9A7E-FE154FE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4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2C674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6F8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D68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E442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4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44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4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5C078-E72E-4034-9E64-C8CB463E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Marcus</dc:creator>
  <cp:keywords/>
  <dc:description/>
  <cp:lastModifiedBy>Abraham, Marcus</cp:lastModifiedBy>
  <cp:revision>61</cp:revision>
  <dcterms:created xsi:type="dcterms:W3CDTF">2023-06-17T22:38:00Z</dcterms:created>
  <dcterms:modified xsi:type="dcterms:W3CDTF">2023-06-17T23:06:00Z</dcterms:modified>
</cp:coreProperties>
</file>